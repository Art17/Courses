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0B33" w:rsidRDefault="00874EFA">
      <w:pPr>
        <w:pStyle w:val="a3"/>
        <w:spacing w:after="120" w:line="240" w:lineRule="auto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0B33" w:rsidRDefault="00D70B33">
      <w:pPr>
        <w:pStyle w:val="a3"/>
        <w:spacing w:after="120" w:line="240" w:lineRule="auto"/>
        <w:contextualSpacing w:val="0"/>
        <w:jc w:val="center"/>
      </w:pPr>
    </w:p>
    <w:p w:rsidR="00D70B33" w:rsidRDefault="00D70B33">
      <w:pPr>
        <w:pStyle w:val="a3"/>
        <w:spacing w:after="120" w:line="240" w:lineRule="auto"/>
        <w:contextualSpacing w:val="0"/>
        <w:jc w:val="center"/>
      </w:pPr>
    </w:p>
    <w:p w:rsidR="00D70B33" w:rsidRPr="00127FC1" w:rsidRDefault="00874EFA">
      <w:pPr>
        <w:pStyle w:val="a3"/>
        <w:spacing w:after="120" w:line="240" w:lineRule="auto"/>
        <w:contextualSpacing w:val="0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End"/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  ОСВ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НАЦІОНАЛЬНИЙ   </w:t>
      </w:r>
      <w:proofErr w:type="gram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ІЧНИЙ   УНІВЕРСИТЕТ   УКРАЇНИ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 ПОЛІ</w:t>
      </w:r>
      <w:proofErr w:type="gram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ІЧНИЙ  ІНСТИТУТ”</w:t>
      </w: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AC5935" w:rsidRDefault="00874EFA">
      <w:pPr>
        <w:spacing w:after="120" w:line="240" w:lineRule="auto"/>
        <w:jc w:val="center"/>
        <w:rPr>
          <w:lang w:val="ru-RU"/>
        </w:rPr>
      </w:pPr>
      <w:proofErr w:type="spellStart"/>
      <w:r w:rsidRPr="00127FC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127FC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AC5935">
        <w:rPr>
          <w:rFonts w:ascii="Times New Roman" w:eastAsia="Times New Roman" w:hAnsi="Times New Roman" w:cs="Times New Roman"/>
          <w:sz w:val="32"/>
          <w:szCs w:val="32"/>
        </w:rPr>
        <w:t>2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AC5935" w:rsidRPr="00AC5935">
        <w:rPr>
          <w:lang w:val="ru-RU"/>
        </w:rPr>
        <w:t xml:space="preserve">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Циклічні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та робота з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перечисленнями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статичними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масивами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70B33">
        <w:tc>
          <w:tcPr>
            <w:tcW w:w="4416" w:type="dxa"/>
          </w:tcPr>
          <w:p w:rsidR="00D70B33" w:rsidRPr="00127FC1" w:rsidRDefault="00127FC1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</w:p>
          <w:p w:rsidR="00D70B33" w:rsidRPr="00127FC1" w:rsidRDefault="00127FC1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</w:t>
            </w:r>
            <w:r w:rsidR="00874EFA"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74EF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874EFA"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D70B33" w:rsidRPr="00127FC1" w:rsidRDefault="00127FC1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КП-5</w:t>
            </w: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:rsidR="00D70B33" w:rsidRPr="00127FC1" w:rsidRDefault="00127FC1">
            <w:pPr>
              <w:spacing w:before="24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Саприкін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Артем Олексійович</w:t>
            </w:r>
          </w:p>
          <w:p w:rsidR="00D70B33" w:rsidRPr="00127FC1" w:rsidRDefault="00874EFA">
            <w:pPr>
              <w:spacing w:after="120"/>
              <w:jc w:val="center"/>
              <w:rPr>
                <w:lang w:val="ru-RU"/>
              </w:rPr>
            </w:pPr>
            <w:r w:rsidRPr="00127FC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proofErr w:type="gramStart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</w:t>
            </w:r>
            <w:proofErr w:type="gramEnd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ізвище</w:t>
            </w:r>
            <w:proofErr w:type="spellEnd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127FC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D70B33" w:rsidRPr="00127FC1" w:rsidRDefault="00D70B33">
            <w:pPr>
              <w:spacing w:before="120" w:after="120"/>
              <w:rPr>
                <w:lang w:val="ru-RU"/>
              </w:rPr>
            </w:pPr>
          </w:p>
          <w:p w:rsidR="00D70B33" w:rsidRPr="00AC5935" w:rsidRDefault="00127FC1">
            <w:pPr>
              <w:spacing w:before="120" w:after="120"/>
              <w:rPr>
                <w:lang w:val="ru-RU"/>
              </w:rPr>
            </w:pPr>
            <w:proofErr w:type="spellStart"/>
            <w:r w:rsidRPr="00AC593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 w:rsidRPr="00AC593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C593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737" w:type="dxa"/>
          </w:tcPr>
          <w:p w:rsidR="00D70B33" w:rsidRPr="00AC5935" w:rsidRDefault="00D70B33">
            <w:pPr>
              <w:jc w:val="center"/>
              <w:rPr>
                <w:lang w:val="ru-RU"/>
              </w:rPr>
            </w:pPr>
          </w:p>
        </w:tc>
        <w:tc>
          <w:tcPr>
            <w:tcW w:w="4416" w:type="dxa"/>
          </w:tcPr>
          <w:p w:rsidR="00D70B33" w:rsidRPr="00127FC1" w:rsidRDefault="00874EFA">
            <w:pPr>
              <w:spacing w:before="120" w:after="120"/>
              <w:jc w:val="right"/>
              <w:rPr>
                <w:lang w:val="ru-RU"/>
              </w:rPr>
            </w:pPr>
            <w:proofErr w:type="spellStart"/>
            <w:proofErr w:type="gramStart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</w:t>
            </w:r>
            <w:proofErr w:type="gramEnd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ірив</w:t>
            </w:r>
            <w:proofErr w:type="spellEnd"/>
          </w:p>
          <w:p w:rsidR="00D70B33" w:rsidRPr="00127FC1" w:rsidRDefault="00874EFA">
            <w:pPr>
              <w:spacing w:before="120" w:after="120"/>
              <w:jc w:val="right"/>
              <w:rPr>
                <w:lang w:val="ru-RU"/>
              </w:rPr>
            </w:pP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D70B33" w:rsidRPr="00127FC1" w:rsidRDefault="00874EFA">
            <w:pPr>
              <w:spacing w:before="120" w:after="120"/>
              <w:jc w:val="right"/>
              <w:rPr>
                <w:lang w:val="ru-RU"/>
              </w:rPr>
            </w:pPr>
            <w:proofErr w:type="spellStart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D70B33" w:rsidRPr="00127FC1" w:rsidRDefault="00874EFA">
            <w:pPr>
              <w:spacing w:before="240"/>
              <w:jc w:val="right"/>
              <w:rPr>
                <w:lang w:val="ru-RU"/>
              </w:rPr>
            </w:pPr>
            <w:proofErr w:type="spellStart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Гадиняк</w:t>
            </w:r>
            <w:proofErr w:type="spellEnd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Руслан </w:t>
            </w:r>
            <w:proofErr w:type="spellStart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Анатолійович</w:t>
            </w:r>
            <w:proofErr w:type="spellEnd"/>
          </w:p>
          <w:p w:rsidR="00D70B33" w:rsidRDefault="00874EFA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70B33" w:rsidRDefault="00D70B33">
            <w:pPr>
              <w:spacing w:before="120" w:after="120"/>
              <w:jc w:val="right"/>
            </w:pPr>
          </w:p>
          <w:p w:rsidR="00D70B33" w:rsidRDefault="00D70B33">
            <w:pPr>
              <w:spacing w:before="120" w:after="120"/>
              <w:jc w:val="right"/>
            </w:pPr>
          </w:p>
        </w:tc>
      </w:tr>
    </w:tbl>
    <w:p w:rsidR="00D70B33" w:rsidRDefault="00D70B33">
      <w:pPr>
        <w:spacing w:line="240" w:lineRule="auto"/>
        <w:jc w:val="center"/>
      </w:pPr>
    </w:p>
    <w:tbl>
      <w:tblPr>
        <w:tblStyle w:val="a9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  <w:gridCol w:w="2050"/>
      </w:tblGrid>
      <w:tr w:rsidR="00D70B33">
        <w:tc>
          <w:tcPr>
            <w:tcW w:w="2625" w:type="dxa"/>
          </w:tcPr>
          <w:p w:rsidR="00D70B33" w:rsidRDefault="00874EFA">
            <w:pPr>
              <w:spacing w:before="1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6"/>
              <w:tblW w:w="237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D70B33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D70B33" w:rsidRDefault="00874EFA">
                  <w:pPr>
                    <w:spacing w:before="60" w:after="60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здачі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D70B33" w:rsidRDefault="00874EFA">
                  <w:pPr>
                    <w:spacing w:before="60" w:after="60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звіту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D70B33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D70B33" w:rsidRDefault="00D70B33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D70B33" w:rsidRDefault="00D70B33">
                  <w:pPr>
                    <w:spacing w:before="60" w:after="60"/>
                    <w:jc w:val="center"/>
                  </w:pPr>
                </w:p>
              </w:tc>
            </w:tr>
          </w:tbl>
          <w:p w:rsidR="00D70B33" w:rsidRDefault="00D70B33">
            <w:pPr>
              <w:jc w:val="center"/>
            </w:pPr>
          </w:p>
        </w:tc>
        <w:tc>
          <w:tcPr>
            <w:tcW w:w="4905" w:type="dxa"/>
          </w:tcPr>
          <w:p w:rsidR="00D70B33" w:rsidRDefault="00874EFA">
            <w:pPr>
              <w:spacing w:before="1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7"/>
              <w:tblW w:w="465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D70B33" w:rsidRPr="00AC5935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D70B33" w:rsidRDefault="00874EFA">
                  <w:pPr>
                    <w:spacing w:before="60" w:after="60"/>
                    <w:ind w:left="-57" w:right="-57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програм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(2 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0" w:type="dxa"/>
                  <w:vAlign w:val="center"/>
                </w:tcPr>
                <w:p w:rsidR="00D70B33" w:rsidRPr="00127FC1" w:rsidRDefault="00874EFA">
                  <w:pPr>
                    <w:spacing w:before="60" w:after="60"/>
                    <w:jc w:val="center"/>
                    <w:rPr>
                      <w:lang w:val="ru-RU"/>
                    </w:rPr>
                  </w:pP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Відп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. на </w:t>
                  </w: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теор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. </w:t>
                  </w: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питання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 (1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 </w:t>
                  </w:r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D70B33" w:rsidRPr="00127FC1" w:rsidRDefault="00874EFA">
                  <w:pPr>
                    <w:spacing w:before="60" w:after="60"/>
                    <w:jc w:val="center"/>
                    <w:rPr>
                      <w:lang w:val="ru-RU"/>
                    </w:rPr>
                  </w:pP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Відп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. на </w:t>
                  </w: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прогр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. </w:t>
                  </w: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питання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 (2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 </w:t>
                  </w:r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бала)</w:t>
                  </w:r>
                </w:p>
              </w:tc>
            </w:tr>
            <w:tr w:rsidR="00D70B33" w:rsidRPr="00AC5935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D70B33" w:rsidRPr="00127FC1" w:rsidRDefault="00D70B33">
                  <w:pPr>
                    <w:spacing w:before="60" w:after="6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1470" w:type="dxa"/>
                  <w:vAlign w:val="center"/>
                </w:tcPr>
                <w:p w:rsidR="00D70B33" w:rsidRPr="00127FC1" w:rsidRDefault="00D70B33">
                  <w:pPr>
                    <w:spacing w:before="60" w:after="6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1665" w:type="dxa"/>
                  <w:vAlign w:val="center"/>
                </w:tcPr>
                <w:p w:rsidR="00D70B33" w:rsidRPr="00127FC1" w:rsidRDefault="00D70B33">
                  <w:pPr>
                    <w:spacing w:before="60" w:after="60"/>
                    <w:jc w:val="center"/>
                    <w:rPr>
                      <w:lang w:val="ru-RU"/>
                    </w:rPr>
                  </w:pPr>
                </w:p>
              </w:tc>
            </w:tr>
          </w:tbl>
          <w:p w:rsidR="00D70B33" w:rsidRPr="00127FC1" w:rsidRDefault="00D70B33">
            <w:pPr>
              <w:jc w:val="center"/>
              <w:rPr>
                <w:lang w:val="ru-RU"/>
              </w:rPr>
            </w:pPr>
          </w:p>
        </w:tc>
        <w:tc>
          <w:tcPr>
            <w:tcW w:w="2050" w:type="dxa"/>
          </w:tcPr>
          <w:p w:rsidR="00D70B33" w:rsidRDefault="00874EFA">
            <w:pPr>
              <w:spacing w:before="1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8"/>
              <w:tblW w:w="18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24"/>
            </w:tblGrid>
            <w:tr w:rsidR="00D70B33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D70B33" w:rsidRDefault="00D70B33">
                  <w:pPr>
                    <w:spacing w:before="120" w:after="120"/>
                    <w:jc w:val="center"/>
                  </w:pPr>
                </w:p>
              </w:tc>
            </w:tr>
          </w:tbl>
          <w:p w:rsidR="00D70B33" w:rsidRDefault="00D70B33">
            <w:pPr>
              <w:spacing w:before="120" w:after="120"/>
              <w:jc w:val="center"/>
            </w:pPr>
          </w:p>
        </w:tc>
      </w:tr>
    </w:tbl>
    <w:p w:rsidR="00D70B33" w:rsidRDefault="00D70B33">
      <w:pPr>
        <w:spacing w:line="240" w:lineRule="auto"/>
        <w:jc w:val="center"/>
      </w:pPr>
    </w:p>
    <w:p w:rsidR="00D70B33" w:rsidRDefault="00D70B33">
      <w:pPr>
        <w:spacing w:line="240" w:lineRule="auto"/>
        <w:jc w:val="center"/>
      </w:pPr>
    </w:p>
    <w:p w:rsidR="00D70B33" w:rsidRDefault="00874EFA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2014</w:t>
      </w:r>
    </w:p>
    <w:p w:rsidR="00D70B33" w:rsidRDefault="00874EFA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70B33" w:rsidRDefault="00D70B33">
      <w:pPr>
        <w:spacing w:line="360" w:lineRule="auto"/>
        <w:jc w:val="center"/>
      </w:pPr>
    </w:p>
    <w:p w:rsidR="00D70B33" w:rsidRPr="00AC5935" w:rsidRDefault="00AC5935" w:rsidP="00AC593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статичними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масивами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AC5935">
        <w:rPr>
          <w:rFonts w:ascii="Times New Roman" w:hAnsi="Times New Roman" w:cs="Times New Roman"/>
          <w:sz w:val="28"/>
          <w:szCs w:val="28"/>
          <w:lang w:val="ru-RU"/>
        </w:rPr>
        <w:t>ізних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С.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циклічних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конструкцій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формул і при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одномірними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багатомірними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масивами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перечислення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вирішенні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AC5935">
        <w:rPr>
          <w:rFonts w:ascii="Times New Roman" w:hAnsi="Times New Roman" w:cs="Times New Roman"/>
          <w:sz w:val="28"/>
          <w:szCs w:val="28"/>
          <w:lang w:val="ru-RU"/>
        </w:rPr>
        <w:t>ізнопланових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77EAA">
        <w:rPr>
          <w:lang w:val="ru-RU"/>
        </w:rPr>
        <w:br w:type="page"/>
      </w:r>
    </w:p>
    <w:p w:rsidR="00D70B33" w:rsidRPr="00127FC1" w:rsidRDefault="00874EFA">
      <w:pPr>
        <w:spacing w:line="36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Постановка </w:t>
      </w: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70B33" w:rsidRPr="00127FC1" w:rsidRDefault="00D70B33">
      <w:pPr>
        <w:spacing w:line="360" w:lineRule="auto"/>
        <w:jc w:val="center"/>
        <w:rPr>
          <w:lang w:val="ru-RU"/>
        </w:rPr>
      </w:pPr>
    </w:p>
    <w:p w:rsidR="00AC5935" w:rsidRPr="00AC5935" w:rsidRDefault="00874EFA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</w:t>
      </w:r>
      <w:r w:rsidRPr="00AC5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AC59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5935" w:rsidRPr="00AC59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ітераційних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циклічних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констру</w:t>
      </w:r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кцій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виразу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7EAA" w:rsidRPr="00AC5935" w:rsidRDefault="00AC5935" w:rsidP="00E77EAA">
      <w:pPr>
        <w:rPr>
          <w:lang w:val="ru-RU"/>
        </w:rPr>
      </w:pPr>
      <m:oMath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  <w:lang w:val="ru-RU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  <w:lang w:val="ru-RU"/>
              </w:rPr>
              <m:t xml:space="preserve"> </m:t>
            </m:r>
          </m:e>
        </m:nary>
        <m:nary>
          <m:naryPr>
            <m:chr m:val="∑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m</m:t>
            </m:r>
          </m:sup>
          <m:e>
            <m:r>
              <w:rPr>
                <w:rFonts w:ascii="Cambria Math" w:hAnsi="Cambria Math"/>
                <w:sz w:val="36"/>
                <w:szCs w:val="36"/>
                <w:lang w:val="ru-RU"/>
              </w:rPr>
              <m:t xml:space="preserve"> </m:t>
            </m:r>
          </m:e>
        </m:nary>
        <m:r>
          <w:rPr>
            <w:rFonts w:ascii="Cambria Math" w:hAnsi="Cambria Math"/>
            <w:sz w:val="36"/>
            <w:szCs w:val="36"/>
            <w:lang w:val="ru-RU"/>
          </w:rPr>
          <m:t>(</m:t>
        </m:r>
        <m:r>
          <w:rPr>
            <w:rFonts w:ascii="Cambria Math" w:hAnsi="Cambria Math"/>
            <w:sz w:val="36"/>
            <w:szCs w:val="36"/>
          </w:rPr>
          <m:t>cos</m:t>
        </m:r>
        <m:r>
          <w:rPr>
            <w:rFonts w:ascii="Cambria Math" w:hAnsi="Cambria Math"/>
            <w:sz w:val="36"/>
            <w:szCs w:val="36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i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×</m:t>
            </m:r>
            <m:r>
              <w:rPr>
                <w:rFonts w:ascii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  <w:lang w:val="ru-RU"/>
          </w:rPr>
          <m:t>+(</m:t>
        </m:r>
        <m:r>
          <w:rPr>
            <w:rFonts w:ascii="Cambria Math" w:hAnsi="Cambria Math"/>
            <w:sz w:val="36"/>
            <w:szCs w:val="36"/>
          </w:rPr>
          <m:t>n</m:t>
        </m:r>
        <m:r>
          <w:rPr>
            <w:rFonts w:ascii="Cambria Math" w:hAnsi="Cambria Math"/>
            <w:sz w:val="36"/>
            <w:szCs w:val="36"/>
            <w:lang w:val="ru-RU"/>
          </w:rPr>
          <m:t>1+1)×</m:t>
        </m:r>
        <m:r>
          <w:rPr>
            <w:rFonts w:ascii="Cambria Math" w:hAnsi="Cambria Math"/>
            <w:sz w:val="36"/>
            <w:szCs w:val="36"/>
          </w:rPr>
          <m:t xml:space="preserve">sin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j×π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>)</m:t>
        </m:r>
      </m:oMath>
      <w:r w:rsidR="00E77EAA" w:rsidRPr="00AC5935">
        <w:rPr>
          <w:lang w:val="ru-RU"/>
        </w:rPr>
        <w:br w:type="page"/>
      </w:r>
    </w:p>
    <w:p w:rsidR="00AC5935" w:rsidRPr="00AC5935" w:rsidRDefault="00874EFA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2.</w:t>
      </w:r>
      <w:r w:rsidR="00AC5935" w:rsidRPr="00AC5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</w:t>
      </w:r>
      <w:proofErr w:type="spellStart"/>
      <w:proofErr w:type="gram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="00AC5935">
        <w:rPr>
          <w:rFonts w:ascii="Times New Roman" w:hAnsi="Times New Roman" w:cs="Times New Roman"/>
          <w:sz w:val="28"/>
          <w:szCs w:val="28"/>
          <w:lang w:val="ru-RU"/>
        </w:rPr>
        <w:t>алізувати</w:t>
      </w:r>
      <w:proofErr w:type="spellEnd"/>
      <w:r w:rsid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935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робот</w:t>
      </w:r>
      <w:r w:rsidR="00AC5935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="00AC593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AC5935">
        <w:rPr>
          <w:rFonts w:ascii="Times New Roman" w:hAnsi="Times New Roman" w:cs="Times New Roman"/>
          <w:sz w:val="28"/>
          <w:szCs w:val="28"/>
          <w:lang w:val="ru-RU"/>
        </w:rPr>
        <w:t>одномірними</w:t>
      </w:r>
      <w:proofErr w:type="spellEnd"/>
      <w:r w:rsid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935">
        <w:rPr>
          <w:rFonts w:ascii="Times New Roman" w:hAnsi="Times New Roman" w:cs="Times New Roman"/>
          <w:sz w:val="28"/>
          <w:szCs w:val="28"/>
          <w:lang w:val="ru-RU"/>
        </w:rPr>
        <w:t>масивами</w:t>
      </w:r>
      <w:proofErr w:type="spellEnd"/>
      <w:proofErr w:type="gramEnd"/>
    </w:p>
    <w:p w:rsidR="00AC5935" w:rsidRPr="00AC5935" w:rsidRDefault="00AC5935" w:rsidP="00AC5935">
      <w:pPr>
        <w:rPr>
          <w:lang w:val="ru-RU"/>
        </w:rPr>
      </w:pPr>
    </w:p>
    <w:tbl>
      <w:tblPr>
        <w:tblStyle w:val="aa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AC5935" w:rsidRPr="00AC5935" w:rsidTr="007035E5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Pr="00AC5935" w:rsidRDefault="00AC5935" w:rsidP="00AC59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функцій</w:t>
            </w:r>
            <w:proofErr w:type="spellEnd"/>
          </w:p>
        </w:tc>
      </w:tr>
      <w:tr w:rsidR="00AC5935" w:rsidTr="007035E5">
        <w:trPr>
          <w:trHeight w:val="3949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Pr="004C5B92" w:rsidRDefault="00AC5935" w:rsidP="00AC5935">
            <w:pPr>
              <w:rPr>
                <w:lang w:val="ru-RU"/>
              </w:rPr>
            </w:pPr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/*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Заповнює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масив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випадковими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цілими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числами в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діапазоні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[-255..255] (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включно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) */</w:t>
            </w:r>
          </w:p>
          <w:p w:rsidR="00AC5935" w:rsidRDefault="00AC5935" w:rsidP="00AC5935">
            <w:pPr>
              <w:spacing w:line="360" w:lineRule="auto"/>
              <w:rPr>
                <w:rFonts w:ascii="Consolas" w:eastAsia="Consolas" w:hAnsi="Consolas" w:cs="Consolas"/>
                <w:color w:val="6666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void</w:t>
            </w:r>
            <w:r w:rsidRPr="00AC5935">
              <w:rPr>
                <w:rFonts w:ascii="Consolas" w:eastAsia="Consolas" w:hAnsi="Consolas" w:cs="Consolas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fillRand</w:t>
            </w:r>
            <w:proofErr w:type="spellEnd"/>
            <w:r w:rsidRPr="00AC5935">
              <w:rPr>
                <w:rFonts w:ascii="Consolas" w:eastAsia="Consolas" w:hAnsi="Consolas" w:cs="Consolas"/>
                <w:sz w:val="20"/>
                <w:szCs w:val="20"/>
                <w:lang w:val="ru-RU"/>
              </w:rPr>
              <w:t>2</w:t>
            </w:r>
            <w:r w:rsidRPr="00AC5935">
              <w:rPr>
                <w:rFonts w:ascii="Consolas" w:eastAsia="Consolas" w:hAnsi="Consolas" w:cs="Consolas"/>
                <w:color w:val="6666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 w:rsidRPr="00AC5935">
              <w:rPr>
                <w:rFonts w:ascii="Consolas" w:eastAsia="Consolas" w:hAnsi="Consolas" w:cs="Consolas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arr</w:t>
            </w:r>
            <w:proofErr w:type="spellEnd"/>
            <w:r w:rsidRPr="00AC5935">
              <w:rPr>
                <w:rFonts w:ascii="Consolas" w:eastAsia="Consolas" w:hAnsi="Consolas" w:cs="Consolas"/>
                <w:color w:val="666600"/>
                <w:sz w:val="20"/>
                <w:szCs w:val="20"/>
                <w:lang w:val="ru-RU"/>
              </w:rPr>
              <w:t>[],</w:t>
            </w:r>
            <w:r w:rsidRPr="00AC5935">
              <w:rPr>
                <w:rFonts w:ascii="Consolas" w:eastAsia="Consolas" w:hAnsi="Consolas" w:cs="Consolas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 w:rsidRPr="00AC5935">
              <w:rPr>
                <w:rFonts w:ascii="Consolas" w:eastAsia="Consolas" w:hAnsi="Consolas" w:cs="Consolas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);</w:t>
            </w:r>
          </w:p>
          <w:p w:rsidR="00AC5935" w:rsidRPr="004C5B92" w:rsidRDefault="00AC5935" w:rsidP="00AC5935">
            <w:pPr>
              <w:rPr>
                <w:lang w:val="ru-RU"/>
              </w:rPr>
            </w:pPr>
            <w:bookmarkStart w:id="0" w:name="_GoBack"/>
            <w:bookmarkEnd w:id="0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/* </w:t>
            </w:r>
            <w:proofErr w:type="spellStart"/>
            <w:proofErr w:type="gram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Перев</w:t>
            </w:r>
            <w:proofErr w:type="gram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іряє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чи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всі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елементи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масиву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знаходяться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діапазоні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[-255..255] (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включно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).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Повертає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1,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якщо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умова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задовольняється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і 0 -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якщо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не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задовольняється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*/</w:t>
            </w:r>
          </w:p>
          <w:p w:rsidR="00AC5935" w:rsidRPr="00AC5935" w:rsidRDefault="00AC5935" w:rsidP="00AC5935">
            <w:pPr>
              <w:rPr>
                <w:rFonts w:ascii="Consolas" w:eastAsia="Consolas" w:hAnsi="Consolas" w:cs="Consolas"/>
                <w:color w:val="6666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 w:rsidRPr="004C5B92">
              <w:rPr>
                <w:rFonts w:ascii="Consolas" w:eastAsia="Consolas" w:hAnsi="Consolas" w:cs="Consolas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checkRand</w:t>
            </w:r>
            <w:proofErr w:type="spellEnd"/>
            <w:r w:rsidRPr="004C5B92">
              <w:rPr>
                <w:rFonts w:ascii="Consolas" w:eastAsia="Consolas" w:hAnsi="Consolas" w:cs="Consolas"/>
                <w:sz w:val="20"/>
                <w:szCs w:val="20"/>
                <w:lang w:val="ru-RU"/>
              </w:rPr>
              <w:t>2</w:t>
            </w:r>
            <w:r w:rsidRPr="004C5B92">
              <w:rPr>
                <w:rFonts w:ascii="Consolas" w:eastAsia="Consolas" w:hAnsi="Consolas" w:cs="Consolas"/>
                <w:color w:val="6666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 w:rsidRPr="004C5B92">
              <w:rPr>
                <w:rFonts w:ascii="Consolas" w:eastAsia="Consolas" w:hAnsi="Consolas" w:cs="Consolas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arr</w:t>
            </w:r>
            <w:proofErr w:type="spellEnd"/>
            <w:r w:rsidRPr="004C5B92">
              <w:rPr>
                <w:rFonts w:ascii="Consolas" w:eastAsia="Consolas" w:hAnsi="Consolas" w:cs="Consolas"/>
                <w:color w:val="666600"/>
                <w:sz w:val="20"/>
                <w:szCs w:val="20"/>
                <w:lang w:val="ru-RU"/>
              </w:rPr>
              <w:t>[],</w:t>
            </w:r>
            <w:r w:rsidRPr="004C5B92">
              <w:rPr>
                <w:rFonts w:ascii="Consolas" w:eastAsia="Consolas" w:hAnsi="Consolas" w:cs="Consolas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 w:rsidRPr="004C5B92">
              <w:rPr>
                <w:rFonts w:ascii="Consolas" w:eastAsia="Consolas" w:hAnsi="Consolas" w:cs="Consolas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size</w:t>
            </w:r>
            <w:r w:rsidRPr="004C5B92">
              <w:rPr>
                <w:rFonts w:ascii="Consolas" w:eastAsia="Consolas" w:hAnsi="Consolas" w:cs="Consolas"/>
                <w:color w:val="666600"/>
                <w:sz w:val="20"/>
                <w:szCs w:val="20"/>
                <w:lang w:val="ru-RU"/>
              </w:rPr>
              <w:t>);</w:t>
            </w:r>
          </w:p>
          <w:p w:rsidR="00AC5935" w:rsidRPr="00AC5935" w:rsidRDefault="00AC5935" w:rsidP="00AC5935">
            <w:pPr>
              <w:rPr>
                <w:lang w:val="ru-RU"/>
              </w:rPr>
            </w:pPr>
          </w:p>
          <w:p w:rsidR="00AC5935" w:rsidRPr="004C5B92" w:rsidRDefault="00AC5935" w:rsidP="00AC5935">
            <w:pPr>
              <w:rPr>
                <w:lang w:val="ru-RU"/>
              </w:rPr>
            </w:pPr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/*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Знаходить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максимальний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серед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елементів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масиву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*/</w:t>
            </w:r>
          </w:p>
          <w:p w:rsidR="00AC5935" w:rsidRDefault="00AC5935" w:rsidP="00AC5935">
            <w:pPr>
              <w:rPr>
                <w:rFonts w:ascii="Consolas" w:eastAsia="Consolas" w:hAnsi="Consolas" w:cs="Consolas"/>
                <w:color w:val="6666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maxValue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size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);</w:t>
            </w:r>
          </w:p>
          <w:p w:rsidR="00AC5935" w:rsidRDefault="00AC5935" w:rsidP="00AC5935">
            <w:pPr>
              <w:rPr>
                <w:rFonts w:ascii="Consolas" w:eastAsia="Consolas" w:hAnsi="Consolas" w:cs="Consolas"/>
                <w:color w:val="666600"/>
                <w:sz w:val="20"/>
                <w:szCs w:val="20"/>
              </w:rPr>
            </w:pPr>
          </w:p>
          <w:p w:rsidR="00AC5935" w:rsidRPr="004C5B92" w:rsidRDefault="00AC5935" w:rsidP="00AC5935">
            <w:pPr>
              <w:rPr>
                <w:lang w:val="ru-RU"/>
              </w:rPr>
            </w:pPr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/*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Знаходить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індекс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першого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максимального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елемента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масиву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*/</w:t>
            </w:r>
          </w:p>
          <w:p w:rsidR="00AC5935" w:rsidRDefault="00AC5935" w:rsidP="00AC5935"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maxIndex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size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);</w:t>
            </w:r>
          </w:p>
          <w:p w:rsidR="00AC5935" w:rsidRDefault="00AC5935" w:rsidP="00AC5935"/>
          <w:p w:rsidR="00AC5935" w:rsidRPr="00AC5935" w:rsidRDefault="00AC5935" w:rsidP="00AC5935">
            <w:pPr>
              <w:rPr>
                <w:lang w:val="ru-RU"/>
              </w:rPr>
            </w:pPr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/*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Знаходить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значення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, </w:t>
            </w:r>
            <w:proofErr w:type="gram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яке</w:t>
            </w:r>
            <w:proofErr w:type="gram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найчастіше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зустрічається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масиві</w:t>
            </w:r>
            <w:proofErr w:type="spellEnd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Якщо</w:t>
            </w:r>
            <w:proofErr w:type="spellEnd"/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таких </w:t>
            </w:r>
            <w:proofErr w:type="spellStart"/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декілька</w:t>
            </w:r>
            <w:proofErr w:type="spellEnd"/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повертає</w:t>
            </w:r>
            <w:proofErr w:type="spellEnd"/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більше</w:t>
            </w:r>
            <w:proofErr w:type="spellEnd"/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 xml:space="preserve"> з них*/</w:t>
            </w:r>
          </w:p>
          <w:p w:rsidR="00AC5935" w:rsidRDefault="00AC5935" w:rsidP="00AC5935">
            <w:pPr>
              <w:rPr>
                <w:rFonts w:ascii="Consolas" w:eastAsia="Consolas" w:hAnsi="Consolas" w:cs="Consolas"/>
                <w:color w:val="6666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maxOccurance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size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);</w:t>
            </w:r>
          </w:p>
          <w:p w:rsidR="00AC5935" w:rsidRDefault="00AC5935" w:rsidP="00AC5935">
            <w:pPr>
              <w:rPr>
                <w:rFonts w:ascii="Consolas" w:eastAsia="Consolas" w:hAnsi="Consolas" w:cs="Consolas"/>
                <w:color w:val="666600"/>
                <w:sz w:val="20"/>
                <w:szCs w:val="20"/>
              </w:rPr>
            </w:pPr>
          </w:p>
          <w:p w:rsidR="00AC5935" w:rsidRDefault="00AC5935" w:rsidP="00AC5935"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/*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Розміри</w:t>
            </w:r>
            <w:proofErr w:type="spellEnd"/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arr</w:t>
            </w:r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1, </w:t>
            </w:r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arr</w:t>
            </w:r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2 </w:t>
            </w:r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і</w:t>
            </w:r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res</w:t>
            </w:r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 w:rsidRPr="004C5B92">
              <w:rPr>
                <w:rFonts w:ascii="Consolas" w:eastAsia="Consolas" w:hAnsi="Consolas" w:cs="Consolas"/>
                <w:color w:val="880000"/>
                <w:sz w:val="20"/>
                <w:szCs w:val="20"/>
                <w:lang w:val="ru-RU"/>
              </w:rPr>
              <w:t>одинакові</w:t>
            </w:r>
            <w:proofErr w:type="spellEnd"/>
            <w:r w:rsidRPr="00AC5935"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Перевіряється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різниця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між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відповідними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елементами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масивів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arr1 і arr2.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Ця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різниця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записується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відповідний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елемент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масиву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res.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Якщо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всі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різниці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рівні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0 (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тобто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масиви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arr1 і arr2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одинакові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то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функція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повертає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1,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інакше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- 0). */</w:t>
            </w:r>
          </w:p>
          <w:p w:rsidR="00AC5935" w:rsidRDefault="00AC5935" w:rsidP="00AC5935"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diff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arr1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arr2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res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size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);</w:t>
            </w:r>
          </w:p>
          <w:p w:rsidR="00AC5935" w:rsidRDefault="00AC5935" w:rsidP="00AC5935"/>
          <w:p w:rsidR="00AC5935" w:rsidRDefault="00AC5935" w:rsidP="00AC5935"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сума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*/</w:t>
            </w:r>
          </w:p>
          <w:p w:rsidR="00AC5935" w:rsidRDefault="00AC5935" w:rsidP="00AC5935"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add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arr1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arr2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res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size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);</w:t>
            </w:r>
          </w:p>
          <w:p w:rsidR="00AC5935" w:rsidRDefault="00AC5935" w:rsidP="00AC5935"/>
          <w:p w:rsidR="00AC5935" w:rsidRDefault="00AC5935" w:rsidP="00AC5935"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lt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 - less than */</w:t>
            </w:r>
          </w:p>
          <w:p w:rsidR="00AC5935" w:rsidRDefault="00AC5935" w:rsidP="00AC5935"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lt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arr1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arr2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size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);</w:t>
            </w:r>
          </w:p>
          <w:p w:rsidR="00AC5935" w:rsidRDefault="00AC5935" w:rsidP="00AC593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C5935" w:rsidRDefault="00AC5935" w:rsidP="00AC5935"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lor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20"/>
                <w:szCs w:val="20"/>
              </w:rPr>
              <w:t>- logical OR */</w:t>
            </w:r>
          </w:p>
          <w:p w:rsidR="00AC5935" w:rsidRDefault="00AC5935" w:rsidP="00AC5935"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lor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arr1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arr2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res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size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);</w:t>
            </w:r>
          </w:p>
          <w:p w:rsidR="00AC5935" w:rsidRDefault="00AC5935" w:rsidP="007035E5">
            <w:pPr>
              <w:widowControl w:val="0"/>
              <w:spacing w:line="240" w:lineRule="auto"/>
            </w:pPr>
          </w:p>
        </w:tc>
      </w:tr>
    </w:tbl>
    <w:p w:rsidR="00D70B33" w:rsidRPr="00AC5935" w:rsidRDefault="00E77EAA" w:rsidP="00E77EAA">
      <w:r w:rsidRPr="00AC5935">
        <w:br w:type="page"/>
      </w:r>
    </w:p>
    <w:p w:rsidR="00AC5935" w:rsidRPr="00AC5935" w:rsidRDefault="00874EFA" w:rsidP="00AC5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 w:rsidRPr="00AC5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3.</w:t>
      </w:r>
      <w:r w:rsidR="00AC5935" w:rsidRPr="00AC5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AC59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Таблицею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описується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>кінцевий</w:t>
      </w:r>
      <w:proofErr w:type="spellEnd"/>
      <w:r w:rsidR="00AC5935"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автомат</w:t>
      </w:r>
    </w:p>
    <w:tbl>
      <w:tblPr>
        <w:tblW w:w="99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994"/>
        <w:gridCol w:w="1994"/>
        <w:gridCol w:w="1994"/>
      </w:tblGrid>
      <w:tr w:rsidR="00AC5935" w:rsidTr="007035E5">
        <w:tc>
          <w:tcPr>
            <w:tcW w:w="19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States\</w:t>
            </w:r>
            <w:r>
              <w:rPr>
                <w:b/>
                <w:color w:val="38761D"/>
              </w:rPr>
              <w:t>Input</w:t>
            </w:r>
          </w:p>
        </w:tc>
        <w:tc>
          <w:tcPr>
            <w:tcW w:w="19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38761D"/>
              </w:rPr>
              <w:t>6</w:t>
            </w:r>
          </w:p>
        </w:tc>
        <w:tc>
          <w:tcPr>
            <w:tcW w:w="19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38761D"/>
              </w:rPr>
              <w:t>14</w:t>
            </w:r>
          </w:p>
        </w:tc>
        <w:tc>
          <w:tcPr>
            <w:tcW w:w="19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38761D"/>
              </w:rPr>
              <w:t>24</w:t>
            </w:r>
          </w:p>
        </w:tc>
        <w:tc>
          <w:tcPr>
            <w:tcW w:w="19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38761D"/>
              </w:rPr>
              <w:t>204</w:t>
            </w:r>
          </w:p>
        </w:tc>
      </w:tr>
      <w:tr w:rsidR="00AC5935" w:rsidTr="007035E5">
        <w:tc>
          <w:tcPr>
            <w:tcW w:w="19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>9</w:t>
            </w:r>
            <w:r>
              <w:t>, 1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>break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>7</w:t>
            </w:r>
            <w:r>
              <w:t>, 2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>5</w:t>
            </w:r>
            <w:r>
              <w:t>,3</w:t>
            </w:r>
          </w:p>
        </w:tc>
      </w:tr>
      <w:tr w:rsidR="00AC5935" w:rsidTr="007035E5">
        <w:tc>
          <w:tcPr>
            <w:tcW w:w="19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>3</w:t>
            </w:r>
            <w:r>
              <w:t>, 2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>1</w:t>
            </w:r>
            <w:r>
              <w:rPr>
                <w:b/>
              </w:rPr>
              <w:t>,</w:t>
            </w:r>
            <w:r>
              <w:t xml:space="preserve"> 2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>pop</w:t>
            </w:r>
            <w:r>
              <w:t>, 0</w:t>
            </w:r>
          </w:p>
        </w:tc>
      </w:tr>
      <w:tr w:rsidR="00AC5935" w:rsidTr="007035E5">
        <w:tc>
          <w:tcPr>
            <w:tcW w:w="19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>repeat</w:t>
            </w:r>
            <w:r>
              <w:t>, 0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>break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>continue,</w:t>
            </w:r>
            <w:r>
              <w:t xml:space="preserve"> 0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</w:p>
        </w:tc>
      </w:tr>
      <w:tr w:rsidR="00AC5935" w:rsidTr="007035E5">
        <w:tc>
          <w:tcPr>
            <w:tcW w:w="19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 xml:space="preserve">19, </w:t>
            </w:r>
            <w:r>
              <w:t>0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 xml:space="preserve">pop, </w:t>
            </w:r>
            <w:r>
              <w:t>0</w:t>
            </w: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</w:p>
        </w:tc>
        <w:tc>
          <w:tcPr>
            <w:tcW w:w="1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7035E5">
            <w:pPr>
              <w:widowControl w:val="0"/>
              <w:spacing w:line="240" w:lineRule="auto"/>
              <w:jc w:val="center"/>
            </w:pPr>
            <w:r>
              <w:rPr>
                <w:b/>
                <w:color w:val="1C4587"/>
              </w:rPr>
              <w:t xml:space="preserve">14, </w:t>
            </w:r>
            <w:r>
              <w:t>1</w:t>
            </w:r>
          </w:p>
        </w:tc>
      </w:tr>
    </w:tbl>
    <w:p w:rsidR="00AC5935" w:rsidRDefault="00AC5935" w:rsidP="00AC5935"/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стовпці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числові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стані</w:t>
      </w:r>
      <w:proofErr w:type="gram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автомата.</w:t>
      </w:r>
    </w:p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На початку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автомат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стані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AC59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рядку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алфавіт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автомата).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отримуються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5935">
        <w:rPr>
          <w:rFonts w:ascii="Times New Roman" w:eastAsia="Consolas" w:hAnsi="Times New Roman" w:cs="Times New Roman"/>
          <w:b/>
          <w:sz w:val="28"/>
          <w:szCs w:val="28"/>
        </w:rPr>
        <w:t>moves</w:t>
      </w:r>
      <w:r w:rsidRPr="00AC59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Автомат </w:t>
      </w:r>
      <w:proofErr w:type="spellStart"/>
      <w:proofErr w:type="gram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AC5935">
        <w:rPr>
          <w:rFonts w:ascii="Times New Roman" w:hAnsi="Times New Roman" w:cs="Times New Roman"/>
          <w:sz w:val="28"/>
          <w:szCs w:val="28"/>
          <w:lang w:val="ru-RU"/>
        </w:rPr>
        <w:t>ідовно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зчитує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5935">
        <w:rPr>
          <w:rFonts w:ascii="Times New Roman" w:eastAsia="Consolas" w:hAnsi="Times New Roman" w:cs="Times New Roman"/>
          <w:b/>
          <w:sz w:val="28"/>
          <w:szCs w:val="28"/>
        </w:rPr>
        <w:t>moves</w:t>
      </w:r>
      <w:r w:rsidRPr="00AC59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Коли весь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зчитаний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- робота автомату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зупиняється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клітинках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перетині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стану і символу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подаються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переходи</w:t>
      </w:r>
      <w:r w:rsidRPr="00AC5935">
        <w:rPr>
          <w:rFonts w:ascii="Times New Roman" w:hAnsi="Times New Roman" w:cs="Times New Roman"/>
          <w:sz w:val="28"/>
          <w:szCs w:val="28"/>
          <w:lang w:val="ru-RU"/>
        </w:rPr>
        <w:t>, як пара (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стан),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розділена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комою:</w:t>
      </w:r>
    </w:p>
    <w:p w:rsidR="00AC5935" w:rsidRPr="00AC5935" w:rsidRDefault="00AC5935" w:rsidP="00AC5935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AC5935">
        <w:rPr>
          <w:rFonts w:ascii="Times New Roman" w:hAnsi="Times New Roman" w:cs="Times New Roman"/>
          <w:sz w:val="28"/>
          <w:szCs w:val="28"/>
        </w:rPr>
        <w:t>Перше</w:t>
      </w:r>
      <w:proofErr w:type="spellEnd"/>
      <w:r w:rsidRPr="00AC5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C593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</w:rPr>
        <w:t>операція</w:t>
      </w:r>
      <w:proofErr w:type="spellEnd"/>
      <w:r w:rsidRPr="00AC59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5935" w:rsidRPr="00AC5935" w:rsidRDefault="00AC5935" w:rsidP="00AC5935">
      <w:pPr>
        <w:numPr>
          <w:ilvl w:val="0"/>
          <w:numId w:val="5"/>
        </w:numPr>
        <w:spacing w:line="360" w:lineRule="auto"/>
        <w:ind w:hanging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Друге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новий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стан</w:t>
      </w: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перейде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C5935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935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C5935">
        <w:rPr>
          <w:rFonts w:ascii="Times New Roman" w:hAnsi="Times New Roman" w:cs="Times New Roman"/>
          <w:sz w:val="28"/>
          <w:szCs w:val="28"/>
        </w:rPr>
        <w:t>:</w:t>
      </w:r>
    </w:p>
    <w:p w:rsidR="00AC5935" w:rsidRPr="00AC5935" w:rsidRDefault="00AC5935" w:rsidP="00AC5935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AC5935">
        <w:rPr>
          <w:rFonts w:ascii="Times New Roman" w:hAnsi="Times New Roman" w:cs="Times New Roman"/>
          <w:b/>
          <w:sz w:val="28"/>
          <w:szCs w:val="28"/>
        </w:rPr>
        <w:t>push</w:t>
      </w:r>
      <w:proofErr w:type="gram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- записана 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числа, яке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записати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вихідни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й 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5935">
        <w:rPr>
          <w:rFonts w:ascii="Times New Roman" w:hAnsi="Times New Roman" w:cs="Times New Roman"/>
          <w:b/>
          <w:sz w:val="28"/>
          <w:szCs w:val="28"/>
        </w:rPr>
        <w:t>res</w:t>
      </w: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Результуючий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обмежений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, тому коли автомат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заповнить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результату, роботу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завершити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C5935" w:rsidRPr="00AC5935" w:rsidRDefault="00AC5935" w:rsidP="00AC5935">
      <w:pPr>
        <w:numPr>
          <w:ilvl w:val="0"/>
          <w:numId w:val="4"/>
        </w:numPr>
        <w:spacing w:line="360" w:lineRule="auto"/>
        <w:ind w:hanging="360"/>
        <w:contextualSpacing/>
        <w:rPr>
          <w:ins w:id="1" w:author="Борис Лемешко" w:date="2015-11-06T21:50:00Z"/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C5935">
        <w:rPr>
          <w:rFonts w:ascii="Times New Roman" w:hAnsi="Times New Roman" w:cs="Times New Roman"/>
          <w:b/>
          <w:sz w:val="28"/>
          <w:szCs w:val="28"/>
        </w:rPr>
        <w:t>pop</w:t>
      </w:r>
      <w:proofErr w:type="gram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вихідної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видалиться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останній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доданий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видалено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5935" w:rsidRPr="00AC5935" w:rsidRDefault="00AC5935" w:rsidP="00AC5935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поточна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5935">
        <w:rPr>
          <w:rFonts w:ascii="Times New Roman" w:hAnsi="Times New Roman" w:cs="Times New Roman"/>
          <w:b/>
          <w:sz w:val="28"/>
          <w:szCs w:val="28"/>
        </w:rPr>
        <w:t>pop</w:t>
      </w:r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- то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завершити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роботу автомата</w:t>
      </w:r>
    </w:p>
    <w:p w:rsidR="00AC5935" w:rsidRPr="00AC5935" w:rsidRDefault="00AC5935" w:rsidP="00AC5935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C5935">
        <w:rPr>
          <w:rFonts w:ascii="Times New Roman" w:hAnsi="Times New Roman" w:cs="Times New Roman"/>
          <w:b/>
          <w:sz w:val="28"/>
          <w:szCs w:val="28"/>
        </w:rPr>
        <w:t>continue</w:t>
      </w:r>
      <w:proofErr w:type="gramEnd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пуста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нічого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5935" w:rsidRPr="00AC5935" w:rsidRDefault="00AC5935" w:rsidP="00AC5935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AC5935">
        <w:rPr>
          <w:rFonts w:ascii="Times New Roman" w:hAnsi="Times New Roman" w:cs="Times New Roman"/>
          <w:b/>
          <w:sz w:val="28"/>
          <w:szCs w:val="28"/>
        </w:rPr>
        <w:lastRenderedPageBreak/>
        <w:t>repeat</w:t>
      </w:r>
      <w:proofErr w:type="gramEnd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</w:t>
      </w: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пуста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вхідне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використається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наступній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5935" w:rsidRPr="00AC5935" w:rsidRDefault="00AC5935" w:rsidP="00AC5935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C5935">
        <w:rPr>
          <w:rFonts w:ascii="Times New Roman" w:hAnsi="Times New Roman" w:cs="Times New Roman"/>
          <w:b/>
          <w:sz w:val="28"/>
          <w:szCs w:val="28"/>
        </w:rPr>
        <w:t>break</w:t>
      </w:r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зупиняє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роботу автомату</w:t>
      </w:r>
    </w:p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59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Пусті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клітинки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означають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недозволен</w:t>
      </w:r>
      <w:proofErr w:type="gramEnd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переходи</w:t>
      </w:r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як</w:t>
      </w:r>
      <w:proofErr w:type="gramEnd"/>
      <w:r w:rsidRPr="00AC5935">
        <w:rPr>
          <w:rFonts w:ascii="Times New Roman" w:hAnsi="Times New Roman" w:cs="Times New Roman"/>
          <w:sz w:val="28"/>
          <w:szCs w:val="28"/>
          <w:lang w:val="ru-RU"/>
        </w:rPr>
        <w:t>ійсь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недозволений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перехід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, то робота автомату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припиняється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автомата попало </w:t>
      </w:r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число,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описане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таблиці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, то автомат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зупиняється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вільні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комірки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вихідної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AC5935">
        <w:rPr>
          <w:rFonts w:ascii="Times New Roman" w:hAnsi="Times New Roman" w:cs="Times New Roman"/>
          <w:sz w:val="28"/>
          <w:szCs w:val="28"/>
          <w:lang w:val="ru-RU"/>
        </w:rPr>
        <w:t>ідовності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заповнити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нулями</w:t>
      </w:r>
      <w:r w:rsidRPr="00AC59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повертати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кількість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заповнених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елементі</w:t>
      </w:r>
      <w:proofErr w:type="gramStart"/>
      <w:r w:rsidRPr="00AC5935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proofErr w:type="spellEnd"/>
      <w:proofErr w:type="gram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результуючому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(без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врахування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sz w:val="28"/>
          <w:szCs w:val="28"/>
          <w:lang w:val="ru-RU"/>
        </w:rPr>
        <w:t>нульових</w:t>
      </w:r>
      <w:proofErr w:type="spellEnd"/>
      <w:r w:rsidRPr="00AC593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C5935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77EAA" w:rsidRPr="00AC5935" w:rsidRDefault="00AC5935" w:rsidP="00AC5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>При</w:t>
      </w:r>
      <w:proofErr w:type="gramEnd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>реалізації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 xml:space="preserve"> автомата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>обов’язково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>використати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>перечислення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 xml:space="preserve"> (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</w:rPr>
        <w:t>enum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 xml:space="preserve">) і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>двомірні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 xml:space="preserve"> </w:t>
      </w:r>
      <w:proofErr w:type="spellStart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>масиви</w:t>
      </w:r>
      <w:proofErr w:type="spellEnd"/>
      <w:r w:rsidRPr="00AC5935">
        <w:rPr>
          <w:rFonts w:ascii="Times New Roman" w:hAnsi="Times New Roman" w:cs="Times New Roman"/>
          <w:b/>
          <w:sz w:val="28"/>
          <w:szCs w:val="28"/>
          <w:shd w:val="clear" w:color="auto" w:fill="CFE2F3"/>
          <w:lang w:val="ru-RU"/>
        </w:rPr>
        <w:t>.</w:t>
      </w:r>
      <w:r w:rsidR="00E77EAA" w:rsidRPr="00AC5935">
        <w:rPr>
          <w:lang w:val="ru-RU"/>
        </w:rPr>
        <w:br w:type="page"/>
      </w:r>
    </w:p>
    <w:p w:rsidR="00D70B33" w:rsidRPr="00AC5935" w:rsidRDefault="00D70B33" w:rsidP="00E77EAA">
      <w:pPr>
        <w:spacing w:line="360" w:lineRule="auto"/>
        <w:rPr>
          <w:lang w:val="ru-RU"/>
        </w:rPr>
      </w:pPr>
    </w:p>
    <w:p w:rsidR="00D70B33" w:rsidRPr="00127FC1" w:rsidRDefault="00874EFA">
      <w:pPr>
        <w:spacing w:line="360" w:lineRule="auto"/>
        <w:jc w:val="center"/>
        <w:rPr>
          <w:lang w:val="ru-RU"/>
        </w:rPr>
      </w:pP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Тексти</w:t>
      </w:r>
      <w:proofErr w:type="spellEnd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коду </w:t>
      </w: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</w:t>
      </w:r>
      <w:proofErr w:type="spellEnd"/>
    </w:p>
    <w:p w:rsidR="00D70B33" w:rsidRDefault="00874EFA">
      <w:pPr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1.</w:t>
      </w:r>
      <w:proofErr w:type="gramEnd"/>
    </w:p>
    <w:tbl>
      <w:tblPr>
        <w:tblStyle w:val="aa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70B33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B33" w:rsidRDefault="00E1379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loops</w:t>
            </w:r>
            <w:r w:rsidR="00874EFA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  <w:proofErr w:type="spellEnd"/>
          </w:p>
        </w:tc>
      </w:tr>
      <w:tr w:rsidR="00D70B33" w:rsidTr="00976708">
        <w:trPr>
          <w:trHeight w:val="3949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n0 = 4;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n1 = 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calc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n,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x = 0.;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1; i &lt;= n;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j = 1; j &lt;= m; j++)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x +=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cos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(i*M_PI/2) + (n1 + 1)*sin(j*M_PI/4);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x;</w:t>
            </w:r>
          </w:p>
          <w:p w:rsidR="00D70B33" w:rsidRPr="001966C3" w:rsidRDefault="001966C3" w:rsidP="001966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</w:tc>
      </w:tr>
    </w:tbl>
    <w:p w:rsidR="00976708" w:rsidRDefault="00976708"/>
    <w:p w:rsidR="00976708" w:rsidRDefault="00976708" w:rsidP="00976708">
      <w:r>
        <w:br w:type="page"/>
      </w:r>
    </w:p>
    <w:p w:rsidR="00D70B33" w:rsidRDefault="00D70B33"/>
    <w:p w:rsidR="00D70B33" w:rsidRDefault="00874EFA"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b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70B33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B33" w:rsidRDefault="00E1379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arrays</w:t>
            </w:r>
            <w:r w:rsidR="00874EFA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  <w:proofErr w:type="spellEnd"/>
          </w:p>
        </w:tc>
      </w:tr>
      <w:tr w:rsidR="00D70B33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n0 = 4;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n1 = 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nMax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511;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counts[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nMax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];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max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y)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(x &gt; y) ? x : y;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min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y)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x &lt; y ? x : y;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fillRand2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 = (rand () % 511) - 255;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checkRand2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[i] &gt; 255 &amp;&amp;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 &lt; -255)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maxValue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[0];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m = max (m,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[i]);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minIndex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[0], index = -1;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m = min (m,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[i]);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 == m)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index = i;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index;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maxOccurance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 =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m = max (m, ++counts[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 + 255]);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nMax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- 1; i &gt;= 0; i--)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 counts[i] == m 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- 255;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diff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arr1[],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arr2[],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res[],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bZero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res[i] = arr1[i] - arr2[i];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(res[i] != 0)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bZero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add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arr1[],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arr2[],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res[],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res[i] = arr1[i] + arr2[i];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gteq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arr1[],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arr2[],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(arr1[i] &lt; arr2[i])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arr1[],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arr2[],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res[],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res[i] = arr1[i] || arr2[i];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 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[i]);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);</w:t>
            </w:r>
          </w:p>
          <w:p w:rsidR="00D70B33" w:rsidRPr="001966C3" w:rsidRDefault="001966C3" w:rsidP="001966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</w:tc>
      </w:tr>
    </w:tbl>
    <w:p w:rsidR="00976708" w:rsidRDefault="00976708"/>
    <w:p w:rsidR="00976708" w:rsidRDefault="00976708" w:rsidP="00976708">
      <w:r>
        <w:br w:type="page"/>
      </w:r>
    </w:p>
    <w:p w:rsidR="00D70B33" w:rsidRDefault="00D70B33"/>
    <w:p w:rsidR="00D70B33" w:rsidRDefault="00874EFA"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70B33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B33" w:rsidRDefault="001966C3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automata</w:t>
            </w:r>
            <w:r w:rsidR="00874EFA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  <w:proofErr w:type="spellEnd"/>
          </w:p>
        </w:tc>
      </w:tr>
      <w:tr w:rsidR="00D70B33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Move {POP = -4, REPEAT = -3, CONTINUE = -2, BREAK = -1};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Pair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op;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state;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Pair Table[4][210];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fillTable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Pair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9;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Table[0][6]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BREAK;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-1;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Table[0][14]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7;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2;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Table[0][24]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5;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3;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Table[0][204]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3;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2;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Table[1][6]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BREAK;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-1;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Table[1][14]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2;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Table[1][24]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POP;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Table[1][204]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REPEAT;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Table[2][6]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BREAK;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-1;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lastRenderedPageBreak/>
              <w:t xml:space="preserve">    Table[2][14]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CONTINUE;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Table[2][24]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BREAK;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-1;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Table[2][204]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19;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Table[3][6]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POP;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Table[3][14]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BREAK;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-1;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Table[3][24]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14;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Table[3][204] = 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run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moves[],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movesLen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res[],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resLen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fillTable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();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resLen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res[i] =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state =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cur =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movesLen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i++)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(Table[state][ moves[i] ].op)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{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POP: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res[cur--] =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(cur &lt; 0)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0;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state = Table[state][ moves[i] ].state;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REPEAT: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state = Table[state][ moves[i] ].state;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i--;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CONTINUE: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state = Table[state][ moves[i] ].state;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BREAK: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cur;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: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res[cur++] = Table[state][ moves[i] ].op;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lastRenderedPageBreak/>
              <w:t xml:space="preserve">            state = Table[state][ moves[i] ].state;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(cur &gt;=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resLen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cur;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cur;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AC5935" w:rsidRDefault="00AC5935" w:rsidP="00AC593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D70B33" w:rsidRDefault="00D70B33" w:rsidP="001966C3">
            <w:pPr>
              <w:autoSpaceDE w:val="0"/>
              <w:autoSpaceDN w:val="0"/>
              <w:adjustRightInd w:val="0"/>
              <w:spacing w:line="240" w:lineRule="auto"/>
            </w:pPr>
          </w:p>
        </w:tc>
      </w:tr>
    </w:tbl>
    <w:p w:rsidR="00D70B33" w:rsidRDefault="00D70B33"/>
    <w:p w:rsidR="00D70B33" w:rsidRDefault="00D70B33">
      <w:pPr>
        <w:jc w:val="center"/>
      </w:pPr>
    </w:p>
    <w:p w:rsidR="00D70B33" w:rsidRDefault="00874EFA" w:rsidP="00E63A55">
      <w:r>
        <w:br w:type="page"/>
      </w:r>
    </w:p>
    <w:p w:rsidR="00D70B33" w:rsidRDefault="00874EFA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:rsidR="00D70B33" w:rsidRDefault="00874EFA"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1.</w:t>
      </w:r>
      <w:proofErr w:type="gramEnd"/>
    </w:p>
    <w:p w:rsidR="00E63A55" w:rsidRDefault="001966C3" w:rsidP="00E63A55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5, m = 10</w:t>
      </w:r>
    </w:p>
    <w:p w:rsidR="00E63A55" w:rsidRDefault="00E63A55" w:rsidP="00E63A55">
      <w:pPr>
        <w:pStyle w:val="af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966C3">
        <w:rPr>
          <w:rFonts w:ascii="Times New Roman" w:hAnsi="Times New Roman" w:cs="Times New Roman"/>
          <w:sz w:val="28"/>
          <w:szCs w:val="28"/>
        </w:rPr>
        <w:t>17.07</w:t>
      </w:r>
    </w:p>
    <w:p w:rsidR="001966C3" w:rsidRDefault="001966C3" w:rsidP="001966C3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2, m = 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1966C3" w:rsidRDefault="001966C3" w:rsidP="001966C3">
      <w:pPr>
        <w:pStyle w:val="af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softHyphen/>
        <w:t>–10.34</w:t>
      </w:r>
    </w:p>
    <w:p w:rsidR="001966C3" w:rsidRDefault="001966C3" w:rsidP="001966C3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  <w:r>
        <w:rPr>
          <w:rFonts w:ascii="Times New Roman" w:hAnsi="Times New Roman" w:cs="Times New Roman"/>
          <w:sz w:val="28"/>
          <w:szCs w:val="28"/>
        </w:rPr>
        <w:t>, m = 10</w:t>
      </w:r>
    </w:p>
    <w:p w:rsidR="001966C3" w:rsidRDefault="001966C3" w:rsidP="001966C3">
      <w:pPr>
        <w:pStyle w:val="af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24.14</w:t>
      </w:r>
    </w:p>
    <w:p w:rsidR="001966C3" w:rsidRDefault="001966C3" w:rsidP="001966C3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1, m = 1</w:t>
      </w:r>
    </w:p>
    <w:p w:rsidR="001966C3" w:rsidRDefault="001966C3" w:rsidP="001966C3">
      <w:pPr>
        <w:pStyle w:val="af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1.41</w:t>
      </w:r>
    </w:p>
    <w:p w:rsidR="00D70B33" w:rsidRDefault="00E63A55">
      <w:r>
        <w:br w:type="page"/>
      </w:r>
    </w:p>
    <w:p w:rsidR="001966C3" w:rsidRPr="001966C3" w:rsidRDefault="00874EFA" w:rsidP="00874EF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2.</w:t>
      </w:r>
      <w:proofErr w:type="gramEnd"/>
    </w:p>
    <w:p w:rsidR="001966C3" w:rsidRDefault="001966C3" w:rsidP="00874EFA">
      <w:pPr>
        <w:rPr>
          <w:noProof/>
        </w:rPr>
      </w:pPr>
      <w:r>
        <w:rPr>
          <w:noProof/>
        </w:rPr>
        <w:drawing>
          <wp:inline distT="0" distB="0" distL="0" distR="0">
            <wp:extent cx="4143375" cy="4743450"/>
            <wp:effectExtent l="0" t="0" r="9525" b="0"/>
            <wp:docPr id="1" name="Рисунок 1" descr="http://dl2.joxi.net/drive/0012/3595/822795/151107/1d65ab1d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joxi.net/drive/0012/3595/822795/151107/1d65ab1dc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FA" w:rsidRDefault="001966C3" w:rsidP="00874EFA">
      <w:r>
        <w:rPr>
          <w:noProof/>
        </w:rPr>
        <w:lastRenderedPageBreak/>
        <w:drawing>
          <wp:inline distT="0" distB="0" distL="0" distR="0">
            <wp:extent cx="4076700" cy="4591050"/>
            <wp:effectExtent l="0" t="0" r="0" b="0"/>
            <wp:docPr id="3" name="Рисунок 3" descr="http://dl1.joxi.net/drive/0012/3595/822795/151107/1824ae3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1.joxi.net/drive/0012/3595/822795/151107/1824ae36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6C3">
        <w:t xml:space="preserve"> </w:t>
      </w:r>
      <w:r>
        <w:rPr>
          <w:noProof/>
        </w:rPr>
        <w:lastRenderedPageBreak/>
        <w:drawing>
          <wp:inline distT="0" distB="0" distL="0" distR="0">
            <wp:extent cx="4019550" cy="4676775"/>
            <wp:effectExtent l="0" t="0" r="0" b="9525"/>
            <wp:docPr id="4" name="Рисунок 4" descr="http://dl2.joxi.net/drive/0012/3595/822795/151107/2260f28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joxi.net/drive/0012/3595/822795/151107/2260f2898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6C3">
        <w:t xml:space="preserve"> </w:t>
      </w:r>
      <w:r>
        <w:rPr>
          <w:noProof/>
        </w:rPr>
        <w:lastRenderedPageBreak/>
        <w:drawing>
          <wp:inline distT="0" distB="0" distL="0" distR="0">
            <wp:extent cx="6024245" cy="5088803"/>
            <wp:effectExtent l="0" t="0" r="0" b="0"/>
            <wp:docPr id="5" name="Рисунок 5" descr="http://dl2.joxi.net/drive/0012/3595/822795/151107/68757793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joxi.net/drive/0012/3595/822795/151107/68757793d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508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EFA">
        <w:rPr>
          <w:noProof/>
        </w:rPr>
        <w:br w:type="page"/>
      </w:r>
    </w:p>
    <w:p w:rsidR="00874EFA" w:rsidRDefault="00874EFA" w:rsidP="00874EF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</w:t>
      </w:r>
      <w:proofErr w:type="gramEnd"/>
    </w:p>
    <w:p w:rsidR="00874EFA" w:rsidRDefault="001966C3" w:rsidP="001966C3">
      <w:pPr>
        <w:pStyle w:val="af4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1966C3">
        <w:rPr>
          <w:rFonts w:ascii="Times New Roman" w:hAnsi="Times New Roman" w:cs="Times New Roman"/>
          <w:noProof/>
          <w:sz w:val="28"/>
          <w:szCs w:val="28"/>
        </w:rPr>
        <w:t>moves[] = {6, 204, 24, 6, 24, 24, 6}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resLen = 10</w:t>
      </w:r>
      <w:r w:rsidRPr="001966C3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874EFA" w:rsidRDefault="001966C3" w:rsidP="00874EFA">
      <w:pPr>
        <w:pStyle w:val="af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res = 4</w:t>
      </w:r>
      <w:r w:rsidR="00874EFA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1966C3" w:rsidRDefault="001966C3" w:rsidP="00874EFA">
      <w:pPr>
        <w:pStyle w:val="af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7 9 1 9 0 0 0 0 0 0</w:t>
      </w:r>
    </w:p>
    <w:p w:rsidR="00874EFA" w:rsidRDefault="001966C3" w:rsidP="001966C3">
      <w:pPr>
        <w:pStyle w:val="af4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1966C3">
        <w:rPr>
          <w:rFonts w:ascii="Times New Roman" w:hAnsi="Times New Roman" w:cs="Times New Roman"/>
          <w:noProof/>
          <w:sz w:val="28"/>
          <w:szCs w:val="28"/>
        </w:rPr>
        <w:t>moves[] = {6, 204, 24, 14, 24, 24, 24}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resLen = 10</w:t>
      </w:r>
      <w:r w:rsidRPr="001966C3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874EFA" w:rsidRDefault="001966C3" w:rsidP="00874EFA">
      <w:pPr>
        <w:pStyle w:val="af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res = 1</w:t>
      </w:r>
    </w:p>
    <w:p w:rsidR="001966C3" w:rsidRDefault="001966C3" w:rsidP="00874EFA">
      <w:pPr>
        <w:pStyle w:val="af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7 0 0 0 0 0 0 0 0 0</w:t>
      </w:r>
    </w:p>
    <w:p w:rsidR="00874EFA" w:rsidRDefault="001966C3" w:rsidP="001966C3">
      <w:pPr>
        <w:pStyle w:val="af4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1966C3">
        <w:rPr>
          <w:rFonts w:ascii="Times New Roman" w:hAnsi="Times New Roman" w:cs="Times New Roman"/>
          <w:noProof/>
          <w:sz w:val="28"/>
          <w:szCs w:val="28"/>
        </w:rPr>
        <w:t>moves[] = {14}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resLen = 10</w:t>
      </w:r>
      <w:r w:rsidRPr="001966C3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874EFA" w:rsidRDefault="001966C3" w:rsidP="00874EFA">
      <w:pPr>
        <w:pStyle w:val="af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res = 0</w:t>
      </w:r>
    </w:p>
    <w:p w:rsidR="001966C3" w:rsidRDefault="001966C3" w:rsidP="00874EFA">
      <w:pPr>
        <w:pStyle w:val="af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0 0 0 0 0 0 0 0 0 0</w:t>
      </w:r>
    </w:p>
    <w:p w:rsidR="001966C3" w:rsidRDefault="001966C3" w:rsidP="001966C3">
      <w:pPr>
        <w:pStyle w:val="af4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1966C3">
        <w:rPr>
          <w:rFonts w:ascii="Times New Roman" w:hAnsi="Times New Roman" w:cs="Times New Roman"/>
          <w:noProof/>
          <w:sz w:val="28"/>
          <w:szCs w:val="28"/>
        </w:rPr>
        <w:t>moves[] = {6, 204, 24, 6, 24, 24, 6}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resLen =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1966C3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874EFA" w:rsidRDefault="001966C3" w:rsidP="00874EFA">
      <w:pPr>
        <w:pStyle w:val="af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res = 2</w:t>
      </w:r>
    </w:p>
    <w:p w:rsidR="00D70B33" w:rsidRPr="001966C3" w:rsidRDefault="001966C3" w:rsidP="001966C3">
      <w:pPr>
        <w:pStyle w:val="af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7 9 0 0 0 0 0 0 0 0</w:t>
      </w:r>
      <w:r w:rsidR="00874EFA">
        <w:rPr>
          <w:noProof/>
        </w:rPr>
        <w:br w:type="page"/>
      </w:r>
    </w:p>
    <w:p w:rsidR="001966C3" w:rsidRPr="001966C3" w:rsidRDefault="00874EFA" w:rsidP="001966C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  <w:proofErr w:type="spellEnd"/>
    </w:p>
    <w:p w:rsidR="001966C3" w:rsidRPr="001966C3" w:rsidRDefault="001966C3" w:rsidP="001966C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966C3">
        <w:rPr>
          <w:rFonts w:ascii="Times New Roman" w:hAnsi="Times New Roman" w:cs="Times New Roman"/>
          <w:sz w:val="28"/>
          <w:szCs w:val="28"/>
          <w:lang w:val="uk-UA"/>
        </w:rPr>
        <w:t>Виконавши дану лабораторну роботу,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966C3">
        <w:rPr>
          <w:rFonts w:ascii="Times New Roman" w:hAnsi="Times New Roman" w:cs="Times New Roman"/>
          <w:sz w:val="28"/>
          <w:szCs w:val="28"/>
          <w:lang w:val="uk-UA"/>
        </w:rPr>
        <w:t xml:space="preserve">ли опрацьовані статичні масиви різних типів даних мови програмування С. Також було застосовано на практиці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різні </w:t>
      </w:r>
      <w:r w:rsidRPr="001966C3">
        <w:rPr>
          <w:rFonts w:ascii="Times New Roman" w:hAnsi="Times New Roman" w:cs="Times New Roman"/>
          <w:sz w:val="28"/>
          <w:szCs w:val="28"/>
          <w:lang w:val="uk-UA"/>
        </w:rPr>
        <w:t>види циклічних для обчислення мат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ематичних формул і при роботі </w:t>
      </w:r>
      <w:r w:rsidRPr="001966C3">
        <w:rPr>
          <w:rFonts w:ascii="Times New Roman" w:hAnsi="Times New Roman" w:cs="Times New Roman"/>
          <w:sz w:val="28"/>
          <w:szCs w:val="28"/>
          <w:lang w:val="uk-UA"/>
        </w:rPr>
        <w:t xml:space="preserve">одномірними та багатомірними масивами даних. В результаті завдання 3 було застосовано перечислення і двомірні масиви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демонстрації спрощення коду </w:t>
      </w:r>
      <w:r w:rsidRPr="001966C3">
        <w:rPr>
          <w:rFonts w:ascii="Times New Roman" w:hAnsi="Times New Roman" w:cs="Times New Roman"/>
          <w:sz w:val="28"/>
          <w:szCs w:val="28"/>
          <w:lang w:val="uk-UA"/>
        </w:rPr>
        <w:t>при використанні цих способів.</w:t>
      </w:r>
    </w:p>
    <w:p w:rsidR="00D70B33" w:rsidRPr="001966C3" w:rsidRDefault="001966C3" w:rsidP="001966C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>Компіляція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>відбувалася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>компілятора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Робота </w:t>
      </w: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протестована за </w:t>
      </w: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>допоміжного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коду, текст </w:t>
      </w: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наведено у </w:t>
      </w:r>
      <w:proofErr w:type="spellStart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1966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  <w:r w:rsidR="00874EFA" w:rsidRPr="00127FC1">
        <w:rPr>
          <w:lang w:val="ru-RU"/>
        </w:rPr>
        <w:br w:type="page"/>
      </w:r>
    </w:p>
    <w:p w:rsidR="00D70B33" w:rsidRPr="00127FC1" w:rsidRDefault="00874EFA">
      <w:pPr>
        <w:spacing w:line="360" w:lineRule="auto"/>
        <w:jc w:val="center"/>
        <w:rPr>
          <w:lang w:val="ru-RU"/>
        </w:rPr>
      </w:pP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Додаток</w:t>
      </w:r>
      <w:proofErr w:type="spellEnd"/>
      <w:proofErr w:type="gram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А</w:t>
      </w:r>
      <w:proofErr w:type="gramEnd"/>
    </w:p>
    <w:p w:rsidR="00D70B33" w:rsidRPr="00127FC1" w:rsidRDefault="00874EFA">
      <w:pPr>
        <w:spacing w:line="360" w:lineRule="auto"/>
        <w:rPr>
          <w:lang w:val="ru-RU"/>
        </w:rPr>
      </w:pP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r w:rsidR="00E1379B">
        <w:rPr>
          <w:rFonts w:ascii="Times New Roman" w:eastAsia="Times New Roman" w:hAnsi="Times New Roman" w:cs="Times New Roman"/>
          <w:sz w:val="28"/>
          <w:szCs w:val="28"/>
        </w:rPr>
        <w:t>loops</w:t>
      </w: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</w:p>
    <w:tbl>
      <w:tblPr>
        <w:tblStyle w:val="af"/>
        <w:tblW w:w="948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D70B33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B33" w:rsidRDefault="00E1379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test_loops</w:t>
            </w:r>
            <w:r w:rsidR="00874EFA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  <w:proofErr w:type="spellEnd"/>
          </w:p>
        </w:tc>
      </w:tr>
      <w:tr w:rsidR="00D70B33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n0 = 4;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n1 = 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calc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n,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x = 0.;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1; i &lt;= n;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j = 1; j &lt;= m; j++)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x +=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cos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(i*M_PI/2) + (n1 + 1)*sin(j*M_PI/4);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x;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main ()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n = 5, m = 10;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llf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calc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(n, m));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D70B33" w:rsidRDefault="00D70B33" w:rsidP="00E63A55">
            <w:pPr>
              <w:widowControl w:val="0"/>
              <w:spacing w:line="240" w:lineRule="auto"/>
            </w:pPr>
          </w:p>
        </w:tc>
      </w:tr>
    </w:tbl>
    <w:p w:rsidR="00E1379B" w:rsidRDefault="00E1379B">
      <w:pPr>
        <w:spacing w:line="360" w:lineRule="auto"/>
      </w:pPr>
    </w:p>
    <w:p w:rsidR="00E1379B" w:rsidRDefault="00E1379B" w:rsidP="00E1379B">
      <w:r>
        <w:br w:type="page"/>
      </w:r>
    </w:p>
    <w:p w:rsidR="00D70B33" w:rsidRDefault="00D70B33">
      <w:pPr>
        <w:spacing w:line="360" w:lineRule="auto"/>
      </w:pPr>
    </w:p>
    <w:p w:rsidR="00D70B33" w:rsidRDefault="00874EFA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="00E13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379B">
        <w:rPr>
          <w:rFonts w:ascii="Times New Roman" w:eastAsia="Times New Roman" w:hAnsi="Times New Roman" w:cs="Times New Roman"/>
          <w:sz w:val="28"/>
          <w:szCs w:val="28"/>
        </w:rPr>
        <w:t>arrays.c</w:t>
      </w:r>
      <w:proofErr w:type="spellEnd"/>
    </w:p>
    <w:tbl>
      <w:tblPr>
        <w:tblStyle w:val="af0"/>
        <w:tblW w:w="948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D70B33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B33" w:rsidRDefault="00E1379B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test_arrays</w:t>
            </w:r>
            <w:r w:rsidR="00874EFA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  <w:proofErr w:type="spellEnd"/>
          </w:p>
        </w:tc>
      </w:tr>
      <w:tr w:rsidR="00D70B33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time.h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n0 = 4;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n1 = 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nMax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511;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counts[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nMax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];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max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y)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(x &gt; y) ? x : y;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min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y)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x &lt; y ? x : y;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fillRand2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 = (rand () % 511) - 255;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checkRand2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[i] &gt; 255 &amp;&amp;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 &lt; -255)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maxValue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[0];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m = max (m,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minIndex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[0], index = -1;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m = min (m,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 == m)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lastRenderedPageBreak/>
              <w:t xml:space="preserve">            index = i;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index;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maxOccurance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 =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m = max (m, ++counts[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 + 255]);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nMax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- 1; i &gt;= 0; i--)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 counts[i] == m 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- 255;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diff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arr1[],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arr2[],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res[],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bZero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res[i] = arr1[i] - arr2[i];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(res[i] != 0)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bZero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add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arr1[],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arr2[],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res[],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res[i] = arr1[i] + arr2[i];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gteq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arr1[],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arr2[],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(arr1[i] &lt; arr2[i])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arr1[],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arr2[],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res[],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res[i] = arr1[i] || arr2[i];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 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[i]);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main ()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srand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(time (NULL));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size = 2;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arr1[size];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arr2[size];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res[size];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fillRand2 (arr1, size);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fillRand2 (arr2, size);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"First array: 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(arr1, size);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"check interval: %d\n\n"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, checkRand2 (arr1, size));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"Max element: %d\n\n"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maxValue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(arr1, size));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"Min index: %d\n\n"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minIndex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(arr1, size));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"Max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occurance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%d\n\n"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maxOccurance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(arr1, size));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"First array: 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(arr1, size);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"Second array: 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(arr2, size);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"diff result: %d\n\n"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, diff (arr1, arr2, res, size));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"res array: 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(res, size);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add (arr1, arr2, res, size);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"Add res: 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(res, size);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"Greater than or equals: %d\n\n"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gteq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(arr1, arr2, size));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size;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arr1[i] = (arr1[i] + 255) % 2;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arr2[i] = (arr2[i] + 255) % 2;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"First array: 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(arr1, size);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"Second array: 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(arr2, size);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(arr1, arr2, res, size);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res: 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(res, size);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D70B33" w:rsidRDefault="00D70B33" w:rsidP="00E63A55">
            <w:pPr>
              <w:widowControl w:val="0"/>
              <w:spacing w:line="240" w:lineRule="auto"/>
            </w:pPr>
          </w:p>
        </w:tc>
      </w:tr>
    </w:tbl>
    <w:p w:rsidR="00E1379B" w:rsidRDefault="00E1379B">
      <w:pPr>
        <w:spacing w:line="360" w:lineRule="auto"/>
      </w:pPr>
    </w:p>
    <w:p w:rsidR="00E1379B" w:rsidRDefault="00E1379B" w:rsidP="00E1379B">
      <w:r>
        <w:br w:type="page"/>
      </w:r>
    </w:p>
    <w:p w:rsidR="00E1379B" w:rsidRPr="00E1379B" w:rsidRDefault="00E1379B" w:rsidP="00E1379B">
      <w:pPr>
        <w:spacing w:line="360" w:lineRule="auto"/>
        <w:rPr>
          <w:lang w:val="ru-RU"/>
        </w:rPr>
      </w:pPr>
      <w:proofErr w:type="spellStart"/>
      <w:r w:rsidRPr="00E1379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Тестування</w:t>
      </w:r>
      <w:proofErr w:type="spellEnd"/>
      <w:r w:rsidRPr="00E137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E1379B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137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automata</w:t>
      </w:r>
      <w:r w:rsidRPr="00E137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</w:p>
    <w:tbl>
      <w:tblPr>
        <w:tblStyle w:val="af"/>
        <w:tblW w:w="948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E1379B" w:rsidTr="007035E5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79B" w:rsidRDefault="00E1379B" w:rsidP="007035E5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test_automata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  <w:proofErr w:type="spellEnd"/>
          </w:p>
        </w:tc>
      </w:tr>
      <w:tr w:rsidR="00E1379B" w:rsidTr="007035E5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Move {POP = -4, REPEAT = -3, CONTINUE = -2, BREAK = -1};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Pair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op;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state;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Pair Table[4][210];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fillTable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Pair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9;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Table[0][6]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BREAK;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-1;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Table[0][14]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7;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2;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Table[0][24]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5;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3;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Table[0][204]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3;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2;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Table[1][6]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BREAK;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-1;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Table[1][14]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2;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Table[1][24]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POP;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Table[1][204]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REPEAT;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Table[2][6]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BREAK;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-1;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Table[2][14]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CONTINUE;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Table[2][24]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BREAK;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-1;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Table[2][204]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19;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Table[3][6]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POP;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Table[3][14]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BREAK;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-1;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Table[3][24]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14;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p.state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Table[3][204] = 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run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moves[],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movesLen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res[],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resLen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fillTable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resLen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res[i] =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state =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cur =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movesLen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(Table[state][ moves[i] ].op)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POP: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res[cur--] =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(cur &lt; 0)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state = Table[state][ moves[i] ].state;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REPEAT: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state = Table[state][ moves[i] ].state;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i--;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CONTINUE: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state = Table[state][ moves[i] ].state;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BREAK: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cur;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: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res[cur++] = Table[state][ moves[i] ].op;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state = Table[state][ moves[i] ].state;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(cur &gt;=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resLen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cur;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cur;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main()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{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moves[] = {6, 204, 24, 6, 24, 24, 6};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movesLen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(moves)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(moves[0]);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resLen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res[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resLen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];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"Result: %d\n"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, run (moves,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movesLen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, res,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resLen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));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resLen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i++)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 "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, res[i]);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0;</w:t>
            </w:r>
          </w:p>
          <w:p w:rsidR="00E1379B" w:rsidRDefault="00E1379B" w:rsidP="00E137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}</w:t>
            </w:r>
          </w:p>
          <w:p w:rsidR="00E1379B" w:rsidRDefault="00E1379B" w:rsidP="007035E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  <w:p w:rsidR="00E1379B" w:rsidRDefault="00E1379B" w:rsidP="007035E5">
            <w:pPr>
              <w:widowControl w:val="0"/>
              <w:spacing w:line="240" w:lineRule="auto"/>
            </w:pPr>
          </w:p>
        </w:tc>
      </w:tr>
    </w:tbl>
    <w:p w:rsidR="00D70B33" w:rsidRDefault="00D70B33">
      <w:pPr>
        <w:spacing w:line="360" w:lineRule="auto"/>
      </w:pPr>
    </w:p>
    <w:sectPr w:rsidR="00D70B33">
      <w:pgSz w:w="12240" w:h="15840"/>
      <w:pgMar w:top="1133" w:right="1133" w:bottom="1133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D3B"/>
    <w:multiLevelType w:val="hybridMultilevel"/>
    <w:tmpl w:val="0B669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926B6"/>
    <w:multiLevelType w:val="multilevel"/>
    <w:tmpl w:val="75ACC1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5A37CA3"/>
    <w:multiLevelType w:val="hybridMultilevel"/>
    <w:tmpl w:val="C8E0C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D3866"/>
    <w:multiLevelType w:val="hybridMultilevel"/>
    <w:tmpl w:val="C8E0C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54CCA"/>
    <w:multiLevelType w:val="multilevel"/>
    <w:tmpl w:val="6B26F5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0B33"/>
    <w:rsid w:val="00127FC1"/>
    <w:rsid w:val="00177B56"/>
    <w:rsid w:val="001966C3"/>
    <w:rsid w:val="002A064A"/>
    <w:rsid w:val="00874EFA"/>
    <w:rsid w:val="00976708"/>
    <w:rsid w:val="00AC5935"/>
    <w:rsid w:val="00D70B33"/>
    <w:rsid w:val="00E1379B"/>
    <w:rsid w:val="00E63A55"/>
    <w:rsid w:val="00E7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127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27FC1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127FC1"/>
    <w:rPr>
      <w:color w:val="808080"/>
    </w:rPr>
  </w:style>
  <w:style w:type="paragraph" w:styleId="af4">
    <w:name w:val="List Paragraph"/>
    <w:basedOn w:val="a"/>
    <w:uiPriority w:val="34"/>
    <w:qFormat/>
    <w:rsid w:val="00E63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127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27FC1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127FC1"/>
    <w:rPr>
      <w:color w:val="808080"/>
    </w:rPr>
  </w:style>
  <w:style w:type="paragraph" w:styleId="af4">
    <w:name w:val="List Paragraph"/>
    <w:basedOn w:val="a"/>
    <w:uiPriority w:val="34"/>
    <w:qFormat/>
    <w:rsid w:val="00E6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73031-4662-4B24-A47A-172D1B67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26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</cp:revision>
  <dcterms:created xsi:type="dcterms:W3CDTF">2015-10-05T15:56:00Z</dcterms:created>
  <dcterms:modified xsi:type="dcterms:W3CDTF">2015-11-07T15:34:00Z</dcterms:modified>
</cp:coreProperties>
</file>